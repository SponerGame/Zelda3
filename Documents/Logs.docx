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5983" w14:textId="19D1A8CB" w:rsidR="00D87258" w:rsidRDefault="000153FA">
      <w:r>
        <w:t>07.02.2022 Артем</w:t>
      </w:r>
    </w:p>
    <w:p w14:paraId="739BBB60" w14:textId="54EE1DE9" w:rsidR="000153FA" w:rsidRPr="000153FA" w:rsidRDefault="000153FA">
      <w:r>
        <w:t>Добавлено</w:t>
      </w:r>
      <w:r w:rsidRPr="000153FA">
        <w:t>:</w:t>
      </w:r>
    </w:p>
    <w:p w14:paraId="5CE9161D" w14:textId="55D68DF2" w:rsidR="000153FA" w:rsidRDefault="000153FA" w:rsidP="000153FA">
      <w:pPr>
        <w:pStyle w:val="a3"/>
        <w:numPr>
          <w:ilvl w:val="0"/>
          <w:numId w:val="1"/>
        </w:numPr>
      </w:pPr>
      <w:r>
        <w:t>префабы лестницы, башни, двери</w:t>
      </w:r>
    </w:p>
    <w:p w14:paraId="23106404" w14:textId="3B670124" w:rsidR="00B3391A" w:rsidRDefault="00B3391A" w:rsidP="000153FA">
      <w:pPr>
        <w:pStyle w:val="a3"/>
        <w:numPr>
          <w:ilvl w:val="0"/>
          <w:numId w:val="1"/>
        </w:numPr>
      </w:pPr>
      <w:r>
        <w:t xml:space="preserve">Загружена новая библиотека ассетов </w:t>
      </w:r>
      <w:r>
        <w:rPr>
          <w:lang w:val="en-US"/>
        </w:rPr>
        <w:t>LowPoly</w:t>
      </w:r>
    </w:p>
    <w:p w14:paraId="732C6E1D" w14:textId="2016659C" w:rsidR="0072310F" w:rsidRDefault="0072310F" w:rsidP="000153FA">
      <w:pPr>
        <w:pStyle w:val="a3"/>
        <w:numPr>
          <w:ilvl w:val="0"/>
          <w:numId w:val="1"/>
        </w:numPr>
      </w:pPr>
      <w:r>
        <w:t xml:space="preserve">Загружена новая </w:t>
      </w:r>
      <w:r>
        <w:rPr>
          <w:lang w:val="en-US"/>
        </w:rPr>
        <w:t>InputSystem</w:t>
      </w:r>
      <w:r>
        <w:t xml:space="preserve">. </w:t>
      </w:r>
      <w:r w:rsidRPr="0072310F">
        <w:t xml:space="preserve"> </w:t>
      </w:r>
      <w:r>
        <w:t xml:space="preserve">НЕЛЬЗЯ ПЕРЕКЛЮЧАТЬСЯ, иначе отвалиться старая </w:t>
      </w:r>
    </w:p>
    <w:p w14:paraId="416CA4E7" w14:textId="58E66991" w:rsidR="000153FA" w:rsidRPr="00FA4F52" w:rsidRDefault="000153FA" w:rsidP="000153FA">
      <w:pPr>
        <w:ind w:left="45"/>
      </w:pPr>
      <w:r>
        <w:t>Исправлено</w:t>
      </w:r>
      <w:r w:rsidRPr="00FA4F52">
        <w:t>:</w:t>
      </w:r>
    </w:p>
    <w:p w14:paraId="1A6CCCA0" w14:textId="1114DDBB" w:rsidR="000153FA" w:rsidRPr="00FA4F52" w:rsidRDefault="000153FA" w:rsidP="000153FA">
      <w:pPr>
        <w:ind w:left="45"/>
      </w:pPr>
      <w:r>
        <w:t>Перенесено</w:t>
      </w:r>
      <w:r w:rsidRPr="00FA4F52">
        <w:t xml:space="preserve"> </w:t>
      </w:r>
      <w:r>
        <w:t>получение</w:t>
      </w:r>
      <w:r w:rsidRPr="00FA4F52">
        <w:t xml:space="preserve"> </w:t>
      </w:r>
      <w:r>
        <w:rPr>
          <w:lang w:val="en-US"/>
        </w:rPr>
        <w:t>Vector</w:t>
      </w:r>
      <w:r w:rsidRPr="00FA4F52">
        <w:t xml:space="preserve">3 </w:t>
      </w:r>
      <w:r>
        <w:rPr>
          <w:lang w:val="en-US"/>
        </w:rPr>
        <w:t>mouseInput</w:t>
      </w:r>
      <w:r w:rsidRPr="00FA4F52">
        <w:t xml:space="preserve"> </w:t>
      </w:r>
      <w:r>
        <w:t>в</w:t>
      </w:r>
      <w:r w:rsidRPr="00FA4F52">
        <w:t xml:space="preserve"> </w:t>
      </w:r>
      <w:r>
        <w:t>классе</w:t>
      </w:r>
      <w:r w:rsidRPr="00FA4F52">
        <w:t xml:space="preserve"> </w:t>
      </w:r>
      <w:r>
        <w:rPr>
          <w:lang w:val="en-US"/>
        </w:rPr>
        <w:t>MovmentController</w:t>
      </w:r>
      <w:r w:rsidRPr="00FA4F52">
        <w:t xml:space="preserve"> </w:t>
      </w:r>
      <w:r>
        <w:t>в</w:t>
      </w:r>
      <w:r w:rsidRPr="00FA4F52">
        <w:t xml:space="preserve"> </w:t>
      </w:r>
      <w:r>
        <w:t>метод</w:t>
      </w:r>
      <w:r w:rsidRPr="00FA4F52">
        <w:t xml:space="preserve"> </w:t>
      </w:r>
      <w:r>
        <w:rPr>
          <w:lang w:val="en-US"/>
        </w:rPr>
        <w:t>Start</w:t>
      </w:r>
      <w:r w:rsidRPr="00FA4F52">
        <w:t xml:space="preserve">. </w:t>
      </w:r>
    </w:p>
    <w:p w14:paraId="5E72668E" w14:textId="77777777" w:rsidR="000153FA" w:rsidRPr="000153FA" w:rsidRDefault="000153FA">
      <w:r>
        <w:t>Удалено</w:t>
      </w:r>
      <w:r w:rsidRPr="000153FA">
        <w:t>:</w:t>
      </w:r>
    </w:p>
    <w:p w14:paraId="6875DE35" w14:textId="21F736A6" w:rsidR="000153FA" w:rsidRDefault="000153FA">
      <w:r>
        <w:t xml:space="preserve">Метод </w:t>
      </w:r>
      <w:r>
        <w:rPr>
          <w:lang w:val="en-US"/>
        </w:rPr>
        <w:t>DrawGismos</w:t>
      </w:r>
      <w:r w:rsidRPr="000153FA">
        <w:t xml:space="preserve"> </w:t>
      </w:r>
      <w:r>
        <w:t xml:space="preserve">в классе </w:t>
      </w:r>
      <w:r>
        <w:rPr>
          <w:lang w:val="en-US"/>
        </w:rPr>
        <w:t>MovmentController</w:t>
      </w:r>
      <w:r>
        <w:t xml:space="preserve">, который вызывал ошибки </w:t>
      </w:r>
    </w:p>
    <w:p w14:paraId="23F84783" w14:textId="27D739D0" w:rsidR="00FA4F52" w:rsidRDefault="00FA4F52">
      <w:r>
        <w:rPr>
          <w:lang w:val="en-US"/>
        </w:rPr>
        <w:t xml:space="preserve">14.02.2022 </w:t>
      </w:r>
      <w:r>
        <w:t>Даниил</w:t>
      </w:r>
    </w:p>
    <w:p w14:paraId="06D1AC05" w14:textId="203FC297" w:rsidR="00FA4F52" w:rsidRDefault="00FA4F52">
      <w:r>
        <w:t>Добавлено:</w:t>
      </w:r>
    </w:p>
    <w:p w14:paraId="4918CD6F" w14:textId="54081397" w:rsidR="00FA4F52" w:rsidRDefault="00FA4F52">
      <w:r>
        <w:t xml:space="preserve">1) Слой </w:t>
      </w:r>
      <w:r>
        <w:rPr>
          <w:lang w:val="en-US"/>
        </w:rPr>
        <w:t>ground</w:t>
      </w:r>
      <w:r>
        <w:t xml:space="preserve"> для объектов сцены.</w:t>
      </w:r>
    </w:p>
    <w:p w14:paraId="54E46A4F" w14:textId="33CC9D31" w:rsidR="00FA4F52" w:rsidRPr="00FA4F52" w:rsidRDefault="00FA4F52">
      <w:r>
        <w:t>2) Сфера под персонажем для проверки условия нахождения последнего на земле.</w:t>
      </w:r>
    </w:p>
    <w:p w14:paraId="411490DA" w14:textId="0E787584" w:rsidR="00FA4F52" w:rsidRDefault="00FA4F52">
      <w:r>
        <w:t>Исправлено:</w:t>
      </w:r>
    </w:p>
    <w:p w14:paraId="3E410545" w14:textId="6E15F689" w:rsidR="00FA4F52" w:rsidRDefault="00FA4F52">
      <w:r>
        <w:t xml:space="preserve">В очередной раз переделана система управления персонажем., в частности исправлен метод </w:t>
      </w:r>
      <w:r>
        <w:rPr>
          <w:lang w:val="en-US"/>
        </w:rPr>
        <w:t>gravity</w:t>
      </w:r>
      <w:r>
        <w:t xml:space="preserve"> (теперь персонаж падает с ускорением), и метод </w:t>
      </w:r>
      <w:r>
        <w:rPr>
          <w:lang w:val="en-US"/>
        </w:rPr>
        <w:t>Jump</w:t>
      </w:r>
      <w:r>
        <w:t xml:space="preserve"> (персонаж прыгает только 1 раз, т.е. в полете прыжок становиться невозможен, добавлено ускорение).</w:t>
      </w:r>
    </w:p>
    <w:p w14:paraId="4AF6296E" w14:textId="243CBF6C" w:rsidR="00FA4F52" w:rsidRDefault="00FA4F52">
      <w:r>
        <w:t>Удалено:</w:t>
      </w:r>
    </w:p>
    <w:p w14:paraId="03AAA4AB" w14:textId="2FE09985" w:rsidR="00FA4F52" w:rsidRDefault="00FA4F52">
      <w:r>
        <w:t>14.02.2022 Артём</w:t>
      </w:r>
    </w:p>
    <w:p w14:paraId="566E3FEF" w14:textId="49552394" w:rsidR="00FA4F52" w:rsidRDefault="00FA4F52">
      <w:r>
        <w:t>Добавлено:</w:t>
      </w:r>
    </w:p>
    <w:p w14:paraId="6242AE1E" w14:textId="0EDD4CD4" w:rsidR="00FA4F52" w:rsidRDefault="00FA4F52">
      <w:r>
        <w:t>Управление камерой персонажа. Был произведен долгий и мучительный рефакторинг кода.</w:t>
      </w:r>
    </w:p>
    <w:p w14:paraId="5AD91AC9" w14:textId="06E9DE8B" w:rsidR="00FA4F52" w:rsidRDefault="00FA4F52">
      <w:r>
        <w:t>Удалено:</w:t>
      </w:r>
    </w:p>
    <w:p w14:paraId="550B2FC5" w14:textId="0C20A635" w:rsidR="00FA4F52" w:rsidRDefault="00FA4F52">
      <w:r>
        <w:t>Предыдущие методы для поворота персонажа.</w:t>
      </w:r>
    </w:p>
    <w:p w14:paraId="5B94EC96" w14:textId="7B450C35" w:rsidR="00FA4F52" w:rsidRDefault="00FA4F52"/>
    <w:p w14:paraId="22F245AA" w14:textId="45BBA9F0" w:rsidR="00FA4F52" w:rsidRPr="00FA4F52" w:rsidRDefault="00FA4F52">
      <w:r>
        <w:rPr>
          <w:lang w:val="en-US"/>
        </w:rPr>
        <w:t>P</w:t>
      </w:r>
      <w:r w:rsidRPr="00FA4F52">
        <w:t>.</w:t>
      </w:r>
      <w:r>
        <w:rPr>
          <w:lang w:val="en-US"/>
        </w:rPr>
        <w:t>S</w:t>
      </w:r>
      <w:r w:rsidRPr="00FA4F52">
        <w:t xml:space="preserve">. </w:t>
      </w:r>
      <w:r>
        <w:t>Логи за 13ю02ю2022 без возвратно были утерены, т.к. их забыли запуцшить на гит.</w:t>
      </w:r>
    </w:p>
    <w:p w14:paraId="578532C4" w14:textId="77777777" w:rsidR="00FA4F52" w:rsidRPr="00FA4F52" w:rsidRDefault="00FA4F52"/>
    <w:sectPr w:rsidR="00FA4F52" w:rsidRPr="00FA4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B632B"/>
    <w:multiLevelType w:val="hybridMultilevel"/>
    <w:tmpl w:val="F486727A"/>
    <w:lvl w:ilvl="0" w:tplc="FF88998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A1"/>
    <w:rsid w:val="000153FA"/>
    <w:rsid w:val="0072310F"/>
    <w:rsid w:val="00765A1A"/>
    <w:rsid w:val="009B39A1"/>
    <w:rsid w:val="00B3391A"/>
    <w:rsid w:val="00D87258"/>
    <w:rsid w:val="00FA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6874"/>
  <w15:chartTrackingRefBased/>
  <w15:docId w15:val="{A29F6AC5-7288-43F1-A04B-E223D899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Суханов Даниил Русланович</dc:creator>
  <cp:keywords/>
  <dc:description/>
  <cp:lastModifiedBy>Суханов Даниил Русланович</cp:lastModifiedBy>
  <cp:revision>6</cp:revision>
  <dcterms:created xsi:type="dcterms:W3CDTF">2022-02-08T01:04:00Z</dcterms:created>
  <dcterms:modified xsi:type="dcterms:W3CDTF">2022-02-15T00:25:00Z</dcterms:modified>
</cp:coreProperties>
</file>